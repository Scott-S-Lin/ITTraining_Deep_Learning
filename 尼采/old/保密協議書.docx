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A" w:rsidRDefault="007100DA">
      <w:pPr>
        <w:spacing w:line="240" w:lineRule="atLeast"/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保密協議書</w:t>
      </w:r>
    </w:p>
    <w:p w:rsidR="007100DA" w:rsidRDefault="007100DA">
      <w:pPr>
        <w:tabs>
          <w:tab w:val="left" w:pos="3660"/>
          <w:tab w:val="left" w:pos="6300"/>
        </w:tabs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立</w:t>
      </w:r>
      <w:r w:rsidR="005C7875">
        <w:rPr>
          <w:rFonts w:eastAsia="標楷體" w:hint="eastAsia"/>
          <w:sz w:val="24"/>
        </w:rPr>
        <w:t>協議</w:t>
      </w:r>
      <w:r>
        <w:rPr>
          <w:rFonts w:eastAsia="標楷體" w:hint="eastAsia"/>
          <w:sz w:val="24"/>
        </w:rPr>
        <w:t>書人</w:t>
      </w:r>
      <w:r>
        <w:rPr>
          <w:rFonts w:eastAsia="標楷體" w:hint="eastAsia"/>
          <w:sz w:val="24"/>
        </w:rPr>
        <w:t xml:space="preserve">    </w:t>
      </w:r>
      <w:r w:rsidR="00C7203E">
        <w:rPr>
          <w:rFonts w:eastAsia="標楷體" w:hint="eastAsia"/>
          <w:sz w:val="24"/>
          <w:u w:val="single"/>
        </w:rPr>
        <w:t xml:space="preserve"> </w:t>
      </w:r>
      <w:r w:rsidR="00F00BF2" w:rsidRPr="00F00BF2">
        <w:rPr>
          <w:rFonts w:eastAsia="標楷體" w:hint="eastAsia"/>
          <w:sz w:val="24"/>
          <w:u w:val="single"/>
        </w:rPr>
        <w:t>尼采實業股份有限公司</w:t>
      </w:r>
      <w:r>
        <w:rPr>
          <w:rFonts w:eastAsia="標楷體" w:hint="eastAsia"/>
          <w:sz w:val="24"/>
        </w:rPr>
        <w:t>（以下簡稱甲方）</w:t>
      </w:r>
    </w:p>
    <w:p w:rsidR="007100DA" w:rsidRDefault="0025435A" w:rsidP="00F00BF2">
      <w:pPr>
        <w:tabs>
          <w:tab w:val="left" w:pos="6300"/>
        </w:tabs>
        <w:spacing w:line="240" w:lineRule="atLeast"/>
        <w:ind w:firstLineChars="700" w:firstLine="1680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  <w:u w:val="single"/>
        </w:rPr>
        <w:t xml:space="preserve">                     </w:t>
      </w:r>
      <w:r w:rsidR="007100DA">
        <w:rPr>
          <w:rFonts w:eastAsia="標楷體" w:hint="eastAsia"/>
          <w:sz w:val="24"/>
        </w:rPr>
        <w:t>（以下簡稱乙方）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100DA">
      <w:pPr>
        <w:pStyle w:val="a4"/>
        <w:spacing w:line="240" w:lineRule="atLeast"/>
        <w:ind w:firstLine="540"/>
        <w:rPr>
          <w:rFonts w:ascii="Times New Roman"/>
        </w:rPr>
      </w:pPr>
      <w:r>
        <w:rPr>
          <w:rFonts w:ascii="Times New Roman" w:hint="eastAsia"/>
        </w:rPr>
        <w:t>雙方為</w:t>
      </w:r>
      <w:r w:rsidR="00060DDB">
        <w:rPr>
          <w:rFonts w:ascii="Times New Roman" w:hint="eastAsia"/>
        </w:rPr>
        <w:t xml:space="preserve">  </w:t>
      </w:r>
      <w:r w:rsidR="0025435A">
        <w:rPr>
          <w:rFonts w:ascii="Times New Roman" w:hint="eastAsia"/>
          <w:u w:val="single"/>
        </w:rPr>
        <w:t>_______________________</w:t>
      </w:r>
      <w:r>
        <w:rPr>
          <w:rFonts w:ascii="Times New Roman" w:hint="eastAsia"/>
        </w:rPr>
        <w:t>（以下簡稱</w:t>
      </w:r>
      <w:r w:rsidR="00E4562F">
        <w:rPr>
          <w:rFonts w:ascii="Times New Roman" w:hint="eastAsia"/>
        </w:rPr>
        <w:t>「</w:t>
      </w:r>
      <w:r>
        <w:rPr>
          <w:rFonts w:ascii="Times New Roman" w:hint="eastAsia"/>
        </w:rPr>
        <w:t>本計畫</w:t>
      </w:r>
      <w:r w:rsidR="00E4562F">
        <w:rPr>
          <w:rFonts w:ascii="Times New Roman" w:hint="eastAsia"/>
        </w:rPr>
        <w:t>」</w:t>
      </w:r>
      <w:r>
        <w:rPr>
          <w:rFonts w:ascii="Times New Roman" w:hint="eastAsia"/>
        </w:rPr>
        <w:t>）之目的，而互相揭露各自相關之機密資料（以下簡稱「揭露方」或「收受方」，須視實際情形決定何者為「揭露方」或「收受方」），針對揭露方交付或揭露</w:t>
      </w:r>
      <w:proofErr w:type="gramStart"/>
      <w:r>
        <w:rPr>
          <w:rFonts w:ascii="Times New Roman" w:hint="eastAsia"/>
        </w:rPr>
        <w:t>予收</w:t>
      </w:r>
      <w:proofErr w:type="gramEnd"/>
      <w:r w:rsidR="009B38CC">
        <w:rPr>
          <w:rFonts w:ascii="Times New Roman" w:hint="eastAsia"/>
        </w:rPr>
        <w:t>受方之機密資料，收受方同意僅限於本計畫之目的範圍內始得使用，並應</w:t>
      </w:r>
      <w:r>
        <w:rPr>
          <w:rFonts w:ascii="Times New Roman" w:hint="eastAsia"/>
        </w:rPr>
        <w:t>遵守下列條款：</w:t>
      </w:r>
    </w:p>
    <w:p w:rsidR="007100DA" w:rsidRPr="00750686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「機密資料」之定義：</w:t>
      </w:r>
    </w:p>
    <w:p w:rsidR="00C7203E" w:rsidRDefault="007100DA" w:rsidP="00C7203E">
      <w:pPr>
        <w:pStyle w:val="a5"/>
        <w:spacing w:line="240" w:lineRule="atLeast"/>
        <w:ind w:left="400"/>
        <w:rPr>
          <w:rFonts w:ascii="Times New Roman"/>
        </w:rPr>
      </w:pPr>
      <w:r>
        <w:rPr>
          <w:rFonts w:ascii="Times New Roman" w:hint="eastAsia"/>
        </w:rPr>
        <w:t>本協議書所稱之「機密資料」，包括但不限於書面、口頭、磁帶、磁碟片、光碟片、晶片、模型或其他產品，經揭露方</w:t>
      </w:r>
      <w:r w:rsidR="006213C1">
        <w:rPr>
          <w:rFonts w:ascii="Times New Roman" w:hint="eastAsia"/>
        </w:rPr>
        <w:t>揭露或</w:t>
      </w:r>
      <w:r>
        <w:rPr>
          <w:rFonts w:ascii="Times New Roman" w:hint="eastAsia"/>
        </w:rPr>
        <w:t>交付之</w:t>
      </w:r>
      <w:r>
        <w:rPr>
          <w:rFonts w:hint="eastAsia"/>
        </w:rPr>
        <w:t>一切有關揭露方或其股東未公開之技術性及非技術性資訊，包括揭露方股東間協議之相關資訊、有關於揭露方現在或將來之業務、產品或服務之技術、草圖、商標、設計、草稿、圖樣、譯文、圖表、模型、發明、技術知識、製程、儀器、設備、計數法、電腦軟體程式、軟體來源文件等智慧財產權以及營運方針、計劃、策略、投標文件、系統佈置表、廠址選擇規劃或配方等營業秘密，包括但不限於，有關研究、實驗工作紀錄或成果、製造、開發、設計內容或規範、工程、財務/業務資料、人事資料、採購、揭露方之客戶基本資料(含</w:t>
      </w:r>
      <w:r>
        <w:rPr>
          <w:rFonts w:hint="eastAsia"/>
          <w:color w:val="000000"/>
          <w:szCs w:val="16"/>
        </w:rPr>
        <w:t>客戶之姓名、出生年月日、身分證統一編號、電話號碼、特徵、指紋、婚姻、家庭、教育、職業、健康、財務情況、社會活動及其他足資識別該個人之資料)</w:t>
      </w:r>
      <w:r>
        <w:rPr>
          <w:rFonts w:hint="eastAsia"/>
        </w:rPr>
        <w:t>、營業預測、或銷售、行銷或批銷計劃之資料，以及一切與機密資</w:t>
      </w:r>
      <w:r w:rsidR="00FB4F9D">
        <w:rPr>
          <w:rFonts w:hint="eastAsia"/>
        </w:rPr>
        <w:t>料</w:t>
      </w:r>
      <w:r>
        <w:rPr>
          <w:rFonts w:hint="eastAsia"/>
        </w:rPr>
        <w:t>有關連或由其衍生而產生之資訊，包括揭露方或其代理人或代表人（包括律師、會計師及財務顧問）所製作之分析報告、資料彙編、研究報告及其他文件之正本或副本，其內容含有或反映該項機密</w:t>
      </w:r>
      <w:r w:rsidR="00FB4F9D">
        <w:rPr>
          <w:rFonts w:hint="eastAsia"/>
        </w:rPr>
        <w:t>資料</w:t>
      </w:r>
      <w:r>
        <w:rPr>
          <w:rFonts w:hint="eastAsia"/>
        </w:rPr>
        <w:t>或對其有所評論者。</w:t>
      </w:r>
      <w:proofErr w:type="gramStart"/>
      <w:r w:rsidR="00C7203E">
        <w:rPr>
          <w:rFonts w:hint="eastAsia"/>
        </w:rPr>
        <w:t>惟前揭</w:t>
      </w:r>
      <w:proofErr w:type="gramEnd"/>
      <w:r w:rsidR="00C7203E" w:rsidRPr="00A421AD">
        <w:rPr>
          <w:rFonts w:hint="eastAsia"/>
        </w:rPr>
        <w:t>書面</w:t>
      </w:r>
      <w:r w:rsidR="00C7203E">
        <w:rPr>
          <w:rFonts w:hint="eastAsia"/>
        </w:rPr>
        <w:t>或有形之資料應清楚標示、說明或指示為「機密」或</w:t>
      </w:r>
      <w:r w:rsidR="00572BB4">
        <w:rPr>
          <w:rFonts w:hint="eastAsia"/>
        </w:rPr>
        <w:t>其他</w:t>
      </w:r>
      <w:r w:rsidR="00C7203E">
        <w:rPr>
          <w:rFonts w:hint="eastAsia"/>
        </w:rPr>
        <w:t>類似文義</w:t>
      </w:r>
      <w:r w:rsidR="00C7203E" w:rsidRPr="00A421AD">
        <w:rPr>
          <w:rFonts w:hint="eastAsia"/>
        </w:rPr>
        <w:t>；口頭資料應於</w:t>
      </w:r>
      <w:proofErr w:type="gramStart"/>
      <w:r w:rsidR="00C7203E" w:rsidRPr="00A421AD">
        <w:rPr>
          <w:rFonts w:hint="eastAsia"/>
        </w:rPr>
        <w:t>揭露時敘明</w:t>
      </w:r>
      <w:proofErr w:type="gramEnd"/>
      <w:r w:rsidR="00C7203E" w:rsidRPr="00A421AD">
        <w:rPr>
          <w:rFonts w:hint="eastAsia"/>
        </w:rPr>
        <w:t>該資料</w:t>
      </w:r>
      <w:r w:rsidR="00C7203E">
        <w:rPr>
          <w:rFonts w:hint="eastAsia"/>
        </w:rPr>
        <w:t>為「機密資料」並於揭露後十五日內以書面</w:t>
      </w:r>
      <w:r w:rsidR="00791FA0">
        <w:rPr>
          <w:rFonts w:hint="eastAsia"/>
        </w:rPr>
        <w:t>紀錄</w:t>
      </w:r>
      <w:proofErr w:type="gramStart"/>
      <w:r w:rsidR="00791FA0">
        <w:rPr>
          <w:rFonts w:hint="eastAsia"/>
        </w:rPr>
        <w:t>並向收受</w:t>
      </w:r>
      <w:proofErr w:type="gramEnd"/>
      <w:r w:rsidR="00791FA0">
        <w:rPr>
          <w:rFonts w:hint="eastAsia"/>
        </w:rPr>
        <w:t>方通知，</w:t>
      </w:r>
      <w:r w:rsidR="00C7203E">
        <w:rPr>
          <w:rFonts w:hint="eastAsia"/>
        </w:rPr>
        <w:t>確認其為機密之資訊</w:t>
      </w:r>
      <w:r w:rsidR="00C7203E" w:rsidRPr="00A421AD">
        <w:rPr>
          <w:rFonts w:hint="eastAsia"/>
        </w:rPr>
        <w:t>。</w:t>
      </w:r>
    </w:p>
    <w:p w:rsidR="007100DA" w:rsidRPr="00C7203E" w:rsidRDefault="007100DA">
      <w:pPr>
        <w:pStyle w:val="a5"/>
        <w:spacing w:line="240" w:lineRule="atLeast"/>
        <w:ind w:left="400"/>
        <w:rPr>
          <w:rFonts w:ascii="Times New Roman"/>
        </w:rPr>
      </w:pP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除外規定</w:t>
      </w:r>
    </w:p>
    <w:p w:rsidR="007100DA" w:rsidRDefault="007100DA">
      <w:pPr>
        <w:spacing w:line="240" w:lineRule="atLeast"/>
        <w:ind w:left="480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下列情形收受方不負保密責任：</w:t>
      </w:r>
    </w:p>
    <w:p w:rsidR="007100DA" w:rsidRDefault="007100DA">
      <w:pPr>
        <w:numPr>
          <w:ilvl w:val="0"/>
          <w:numId w:val="2"/>
        </w:numPr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已公開為眾所週知之文件或資料，而此資料之公開非</w:t>
      </w:r>
      <w:r w:rsidR="00791FA0">
        <w:rPr>
          <w:rFonts w:eastAsia="標楷體" w:hint="eastAsia"/>
          <w:sz w:val="24"/>
        </w:rPr>
        <w:t>可歸責於</w:t>
      </w:r>
      <w:r>
        <w:rPr>
          <w:rFonts w:eastAsia="標楷體" w:hint="eastAsia"/>
          <w:sz w:val="24"/>
        </w:rPr>
        <w:t>收受方</w:t>
      </w:r>
      <w:proofErr w:type="gramStart"/>
      <w:r>
        <w:rPr>
          <w:rFonts w:eastAsia="標楷體" w:hint="eastAsia"/>
          <w:sz w:val="24"/>
        </w:rPr>
        <w:t>﹔</w:t>
      </w:r>
      <w:proofErr w:type="gramEnd"/>
    </w:p>
    <w:p w:rsidR="007100DA" w:rsidRDefault="00C7203E">
      <w:pPr>
        <w:numPr>
          <w:ilvl w:val="0"/>
          <w:numId w:val="2"/>
        </w:numPr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於揭露時已為收受方所知之文件或資料且有書面紀錄證明</w:t>
      </w:r>
      <w:proofErr w:type="gramStart"/>
      <w:r w:rsidR="007100DA">
        <w:rPr>
          <w:rFonts w:eastAsia="標楷體" w:hint="eastAsia"/>
          <w:sz w:val="24"/>
        </w:rPr>
        <w:t>﹔</w:t>
      </w:r>
      <w:proofErr w:type="gramEnd"/>
    </w:p>
    <w:p w:rsidR="007100DA" w:rsidRDefault="007100DA">
      <w:pPr>
        <w:numPr>
          <w:ilvl w:val="0"/>
          <w:numId w:val="2"/>
        </w:numPr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收受方以合法之方法從不負保密義務之第三人處得知者</w:t>
      </w:r>
      <w:proofErr w:type="gramStart"/>
      <w:r>
        <w:rPr>
          <w:rFonts w:eastAsia="標楷體" w:hint="eastAsia"/>
          <w:sz w:val="24"/>
        </w:rPr>
        <w:t>﹔</w:t>
      </w:r>
      <w:proofErr w:type="gramEnd"/>
    </w:p>
    <w:p w:rsidR="007100DA" w:rsidRDefault="007100DA">
      <w:pPr>
        <w:numPr>
          <w:ilvl w:val="0"/>
          <w:numId w:val="2"/>
        </w:numPr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收受方證明非以揭露方提供之</w:t>
      </w:r>
      <w:r w:rsidR="00F928F1">
        <w:rPr>
          <w:rFonts w:eastAsia="標楷體" w:hint="eastAsia"/>
          <w:sz w:val="24"/>
        </w:rPr>
        <w:t>機密</w:t>
      </w:r>
      <w:r w:rsidR="00572BB4" w:rsidRPr="00572BB4">
        <w:rPr>
          <w:rFonts w:eastAsia="標楷體" w:hint="eastAsia"/>
          <w:sz w:val="24"/>
        </w:rPr>
        <w:t>資料</w:t>
      </w:r>
      <w:r>
        <w:rPr>
          <w:rFonts w:eastAsia="標楷體" w:hint="eastAsia"/>
          <w:sz w:val="24"/>
        </w:rPr>
        <w:t>為基礎而獨立發展之文件或資料者；</w:t>
      </w:r>
      <w:r>
        <w:rPr>
          <w:rFonts w:eastAsia="標楷體" w:hint="eastAsia"/>
          <w:sz w:val="24"/>
        </w:rPr>
        <w:t xml:space="preserve"> </w:t>
      </w:r>
    </w:p>
    <w:p w:rsidR="007100DA" w:rsidRDefault="007100DA">
      <w:pPr>
        <w:numPr>
          <w:ilvl w:val="0"/>
          <w:numId w:val="2"/>
        </w:numPr>
        <w:tabs>
          <w:tab w:val="num" w:pos="900"/>
        </w:tabs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揭露方書面同意公開者</w:t>
      </w:r>
      <w:proofErr w:type="gramStart"/>
      <w:r>
        <w:rPr>
          <w:rFonts w:eastAsia="標楷體" w:hint="eastAsia"/>
          <w:sz w:val="24"/>
        </w:rPr>
        <w:t>﹔</w:t>
      </w:r>
      <w:proofErr w:type="gramEnd"/>
    </w:p>
    <w:p w:rsidR="007100DA" w:rsidRDefault="007100DA">
      <w:pPr>
        <w:numPr>
          <w:ilvl w:val="0"/>
          <w:numId w:val="2"/>
        </w:numPr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基於法律之規定、法院之命令或政府之命令而揭露者</w:t>
      </w:r>
      <w:r w:rsidR="00C7203E">
        <w:rPr>
          <w:rFonts w:eastAsia="標楷體" w:hint="eastAsia"/>
          <w:sz w:val="24"/>
        </w:rPr>
        <w:t>，但須</w:t>
      </w:r>
      <w:r w:rsidR="00333651">
        <w:rPr>
          <w:rFonts w:eastAsia="標楷體" w:hint="eastAsia"/>
          <w:sz w:val="24"/>
        </w:rPr>
        <w:t>即時告知</w:t>
      </w:r>
      <w:r w:rsidR="00D609BC">
        <w:rPr>
          <w:rFonts w:eastAsia="標楷體" w:hint="eastAsia"/>
          <w:sz w:val="24"/>
        </w:rPr>
        <w:t>揭露方</w:t>
      </w:r>
      <w:r w:rsidR="00333651">
        <w:rPr>
          <w:rFonts w:eastAsia="標楷體" w:hint="eastAsia"/>
          <w:sz w:val="24"/>
        </w:rPr>
        <w:t>。</w:t>
      </w:r>
    </w:p>
    <w:p w:rsidR="007100DA" w:rsidRPr="00D609BC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使用限制</w:t>
      </w:r>
    </w:p>
    <w:p w:rsidR="007100DA" w:rsidRPr="00C7203E" w:rsidRDefault="007100DA" w:rsidP="00C7203E">
      <w:pPr>
        <w:pStyle w:val="2"/>
        <w:spacing w:line="240" w:lineRule="atLeast"/>
        <w:ind w:left="400"/>
        <w:jc w:val="both"/>
        <w:rPr>
          <w:rFonts w:ascii="Times New Roman"/>
        </w:rPr>
      </w:pPr>
      <w:r>
        <w:rPr>
          <w:rFonts w:hint="eastAsia"/>
        </w:rPr>
        <w:t>收受方同意僅限於雙方約定之目的範圍內使用機密資料，除於雙方約定之目的範圍內使用機密資料外，不得為自己或第三人之利益而使用機密資料。</w:t>
      </w: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/>
          <w:b/>
          <w:sz w:val="24"/>
        </w:rPr>
        <w:br w:type="page"/>
      </w:r>
      <w:r>
        <w:rPr>
          <w:rFonts w:eastAsia="標楷體" w:hint="eastAsia"/>
          <w:b/>
          <w:sz w:val="24"/>
        </w:rPr>
        <w:lastRenderedPageBreak/>
        <w:t>保密義務</w:t>
      </w:r>
    </w:p>
    <w:p w:rsidR="007100DA" w:rsidRDefault="007100DA">
      <w:pPr>
        <w:numPr>
          <w:ilvl w:val="0"/>
          <w:numId w:val="4"/>
        </w:numPr>
        <w:tabs>
          <w:tab w:val="num" w:pos="1418"/>
        </w:tabs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收受方同意其員工</w:t>
      </w:r>
      <w:r w:rsidR="00E4562F">
        <w:rPr>
          <w:rFonts w:eastAsia="標楷體" w:hint="eastAsia"/>
          <w:sz w:val="24"/>
        </w:rPr>
        <w:t>僅</w:t>
      </w:r>
      <w:r>
        <w:rPr>
          <w:rFonts w:eastAsia="標楷體" w:hint="eastAsia"/>
          <w:sz w:val="24"/>
        </w:rPr>
        <w:t>限於職務上</w:t>
      </w:r>
      <w:r w:rsidR="00E4562F">
        <w:rPr>
          <w:rFonts w:eastAsia="標楷體" w:hint="eastAsia"/>
          <w:sz w:val="24"/>
        </w:rPr>
        <w:t>必須</w:t>
      </w:r>
      <w:r>
        <w:rPr>
          <w:rFonts w:eastAsia="標楷體" w:hint="eastAsia"/>
          <w:sz w:val="24"/>
        </w:rPr>
        <w:t>知悉或使用</w:t>
      </w:r>
      <w:r w:rsidR="00E4562F">
        <w:rPr>
          <w:rFonts w:eastAsia="標楷體" w:hint="eastAsia"/>
          <w:sz w:val="24"/>
        </w:rPr>
        <w:t>之情況下</w:t>
      </w:r>
      <w:r>
        <w:rPr>
          <w:rFonts w:eastAsia="標楷體" w:hint="eastAsia"/>
          <w:sz w:val="24"/>
        </w:rPr>
        <w:t>，始得知悉或使用機密資料，收受方應與該員工簽訂與本協議書內容實質相</w:t>
      </w:r>
      <w:r w:rsidR="00C7203E">
        <w:rPr>
          <w:rFonts w:eastAsia="標楷體" w:hint="eastAsia"/>
          <w:sz w:val="24"/>
        </w:rPr>
        <w:t>同之保密合約，並以揭露方為該合約之利益第三人。不論收受方</w:t>
      </w:r>
      <w:r>
        <w:rPr>
          <w:rFonts w:eastAsia="標楷體" w:hint="eastAsia"/>
          <w:sz w:val="24"/>
        </w:rPr>
        <w:t>在職或離職員</w:t>
      </w:r>
      <w:r w:rsidR="009B38CC">
        <w:rPr>
          <w:rFonts w:eastAsia="標楷體" w:hint="eastAsia"/>
          <w:sz w:val="24"/>
        </w:rPr>
        <w:t>工違反保密合約之規定時，均視為收受方違約，收受方應依本協議書第九</w:t>
      </w:r>
      <w:r>
        <w:rPr>
          <w:rFonts w:eastAsia="標楷體" w:hint="eastAsia"/>
          <w:sz w:val="24"/>
        </w:rPr>
        <w:t>條之規定賠償揭露方。</w:t>
      </w:r>
    </w:p>
    <w:p w:rsidR="007100DA" w:rsidRDefault="007100DA">
      <w:pPr>
        <w:numPr>
          <w:ilvl w:val="0"/>
          <w:numId w:val="4"/>
        </w:numPr>
        <w:tabs>
          <w:tab w:val="num" w:pos="1418"/>
        </w:tabs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收受方同意採取必要合理之措施維護機密資料之保密性，倘因執行約定之目的範圍內工作，而須將</w:t>
      </w:r>
      <w:r w:rsidR="009D4E3D">
        <w:rPr>
          <w:rFonts w:eastAsia="標楷體" w:hint="eastAsia"/>
          <w:sz w:val="24"/>
        </w:rPr>
        <w:t>機密資料揭露、</w:t>
      </w:r>
      <w:r>
        <w:rPr>
          <w:rFonts w:eastAsia="標楷體" w:hint="eastAsia"/>
          <w:sz w:val="24"/>
        </w:rPr>
        <w:t>交付或告知</w:t>
      </w:r>
      <w:r w:rsidR="009D4E3D">
        <w:rPr>
          <w:rFonts w:eastAsia="標楷體" w:hint="eastAsia"/>
          <w:sz w:val="24"/>
        </w:rPr>
        <w:t>收受方員工以外之</w:t>
      </w:r>
      <w:r>
        <w:rPr>
          <w:rFonts w:eastAsia="標楷體" w:hint="eastAsia"/>
          <w:sz w:val="24"/>
        </w:rPr>
        <w:t>第三人時，應取得揭露方之事前書面同意，且應與該第三人簽訂與本協議書之內容實質相同之保密合約，並以揭露方為該合約之利益第三人。</w:t>
      </w:r>
      <w:r w:rsidR="00610F9A">
        <w:rPr>
          <w:rFonts w:eastAsia="標楷體" w:hint="eastAsia"/>
          <w:sz w:val="24"/>
        </w:rPr>
        <w:t>如該第三人違反保密約定時，視為收受方違約，收受方應依本協議書第九</w:t>
      </w:r>
      <w:r>
        <w:rPr>
          <w:rFonts w:eastAsia="標楷體" w:hint="eastAsia"/>
          <w:sz w:val="24"/>
        </w:rPr>
        <w:t>條之規定賠償揭露方。</w:t>
      </w:r>
    </w:p>
    <w:p w:rsidR="007100DA" w:rsidRDefault="007100DA">
      <w:pPr>
        <w:numPr>
          <w:ilvl w:val="0"/>
          <w:numId w:val="4"/>
        </w:numPr>
        <w:tabs>
          <w:tab w:val="num" w:pos="1418"/>
        </w:tabs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任</w:t>
      </w:r>
      <w:proofErr w:type="gramStart"/>
      <w:r>
        <w:rPr>
          <w:rFonts w:eastAsia="標楷體" w:hint="eastAsia"/>
          <w:sz w:val="24"/>
        </w:rPr>
        <w:t>一</w:t>
      </w:r>
      <w:proofErr w:type="gramEnd"/>
      <w:r>
        <w:rPr>
          <w:rFonts w:eastAsia="標楷體" w:hint="eastAsia"/>
          <w:sz w:val="24"/>
        </w:rPr>
        <w:t>方如發現</w:t>
      </w:r>
      <w:r w:rsidR="00E4562F">
        <w:rPr>
          <w:rFonts w:eastAsia="標楷體" w:hint="eastAsia"/>
          <w:sz w:val="24"/>
        </w:rPr>
        <w:t>機密資料</w:t>
      </w:r>
      <w:r>
        <w:rPr>
          <w:rFonts w:eastAsia="標楷體" w:hint="eastAsia"/>
          <w:sz w:val="24"/>
        </w:rPr>
        <w:t>遭受不合法使用、洩密等事由、或有發生之虞時，應立即通知他方，並配合另一方採取必要的防止措施。雙方應全力遵守中華民國「</w:t>
      </w:r>
      <w:r>
        <w:rPr>
          <w:rFonts w:eastAsia="標楷體"/>
          <w:sz w:val="24"/>
        </w:rPr>
        <w:t>電腦處理個人資料保護法</w:t>
      </w:r>
      <w:r w:rsidR="00610F9A">
        <w:rPr>
          <w:rFonts w:eastAsia="標楷體" w:hint="eastAsia"/>
          <w:sz w:val="24"/>
        </w:rPr>
        <w:t>」</w:t>
      </w:r>
      <w:r w:rsidR="00CA42AE">
        <w:rPr>
          <w:rFonts w:eastAsia="標楷體" w:hint="eastAsia"/>
          <w:sz w:val="24"/>
        </w:rPr>
        <w:t>(</w:t>
      </w:r>
      <w:r w:rsidR="00CA42AE">
        <w:rPr>
          <w:rFonts w:eastAsia="標楷體" w:hint="eastAsia"/>
          <w:sz w:val="24"/>
        </w:rPr>
        <w:t>或相當於其他個人資料保護之</w:t>
      </w:r>
      <w:r w:rsidR="00DF5632">
        <w:rPr>
          <w:rFonts w:eastAsia="標楷體" w:hint="eastAsia"/>
          <w:sz w:val="24"/>
        </w:rPr>
        <w:t>相關</w:t>
      </w:r>
      <w:r w:rsidR="00CA42AE">
        <w:rPr>
          <w:rFonts w:eastAsia="標楷體" w:hint="eastAsia"/>
          <w:sz w:val="24"/>
        </w:rPr>
        <w:t>法</w:t>
      </w:r>
      <w:r w:rsidR="00DF5632">
        <w:rPr>
          <w:rFonts w:eastAsia="標楷體" w:hint="eastAsia"/>
          <w:sz w:val="24"/>
        </w:rPr>
        <w:t>令</w:t>
      </w:r>
      <w:r w:rsidR="00CA42AE">
        <w:rPr>
          <w:rFonts w:eastAsia="標楷體" w:hint="eastAsia"/>
          <w:sz w:val="24"/>
        </w:rPr>
        <w:t>)</w:t>
      </w:r>
      <w:r w:rsidR="002B316C">
        <w:rPr>
          <w:rFonts w:eastAsia="標楷體" w:hint="eastAsia"/>
          <w:sz w:val="24"/>
        </w:rPr>
        <w:t>及其他相關法令</w:t>
      </w:r>
      <w:r w:rsidR="00DF5632">
        <w:rPr>
          <w:rFonts w:eastAsia="標楷體" w:hint="eastAsia"/>
          <w:sz w:val="24"/>
        </w:rPr>
        <w:t>，</w:t>
      </w:r>
      <w:r w:rsidR="00610F9A">
        <w:rPr>
          <w:rFonts w:eastAsia="標楷體" w:hint="eastAsia"/>
          <w:sz w:val="24"/>
        </w:rPr>
        <w:t>並保障揭露</w:t>
      </w:r>
      <w:r>
        <w:rPr>
          <w:rFonts w:eastAsia="標楷體" w:hint="eastAsia"/>
          <w:sz w:val="24"/>
        </w:rPr>
        <w:t>方客戶資料之私密性。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所有權保留</w:t>
      </w:r>
    </w:p>
    <w:p w:rsidR="007100DA" w:rsidRDefault="007100DA">
      <w:pPr>
        <w:spacing w:line="240" w:lineRule="atLeast"/>
        <w:ind w:left="480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揭露方</w:t>
      </w:r>
      <w:r w:rsidR="005C228E">
        <w:rPr>
          <w:rFonts w:eastAsia="標楷體" w:hint="eastAsia"/>
          <w:sz w:val="24"/>
        </w:rPr>
        <w:t>揭露或</w:t>
      </w:r>
      <w:r>
        <w:rPr>
          <w:rFonts w:eastAsia="標楷體" w:hint="eastAsia"/>
          <w:sz w:val="24"/>
        </w:rPr>
        <w:t>交付收受方之機密資料上所載專利權、著作權、營業秘密</w:t>
      </w:r>
      <w:r w:rsidR="008B4780">
        <w:rPr>
          <w:rFonts w:eastAsia="標楷體" w:hint="eastAsia"/>
          <w:sz w:val="24"/>
        </w:rPr>
        <w:t>、</w:t>
      </w:r>
      <w:r>
        <w:rPr>
          <w:rFonts w:eastAsia="標楷體" w:hint="eastAsia"/>
          <w:sz w:val="24"/>
        </w:rPr>
        <w:t>技術密竅（</w:t>
      </w:r>
      <w:r>
        <w:rPr>
          <w:rFonts w:eastAsia="標楷體"/>
          <w:sz w:val="24"/>
        </w:rPr>
        <w:t>Know How</w:t>
      </w:r>
      <w:r>
        <w:rPr>
          <w:rFonts w:eastAsia="標楷體" w:hint="eastAsia"/>
          <w:sz w:val="24"/>
        </w:rPr>
        <w:t>）</w:t>
      </w:r>
      <w:r w:rsidR="008B4780">
        <w:rPr>
          <w:rFonts w:eastAsia="標楷體" w:hint="eastAsia"/>
          <w:sz w:val="24"/>
        </w:rPr>
        <w:t>、其他任何智慧財產上之權利</w:t>
      </w:r>
      <w:r>
        <w:rPr>
          <w:rFonts w:eastAsia="標楷體" w:hint="eastAsia"/>
          <w:sz w:val="24"/>
        </w:rPr>
        <w:t>或其他權利係揭露方或第三人所有。如含有任何可申請專利</w:t>
      </w:r>
      <w:r w:rsidR="00610F9A">
        <w:rPr>
          <w:rFonts w:eastAsia="標楷體" w:hint="eastAsia"/>
          <w:sz w:val="24"/>
        </w:rPr>
        <w:t>權</w:t>
      </w:r>
      <w:r w:rsidR="00DF5632">
        <w:rPr>
          <w:rFonts w:eastAsia="標楷體" w:hint="eastAsia"/>
          <w:sz w:val="24"/>
        </w:rPr>
        <w:t>、</w:t>
      </w:r>
      <w:r w:rsidR="00610F9A">
        <w:rPr>
          <w:rFonts w:eastAsia="標楷體" w:hint="eastAsia"/>
          <w:sz w:val="24"/>
        </w:rPr>
        <w:t>著作權</w:t>
      </w:r>
      <w:r w:rsidR="00DF5632">
        <w:rPr>
          <w:rFonts w:eastAsia="標楷體" w:hint="eastAsia"/>
          <w:sz w:val="24"/>
        </w:rPr>
        <w:t>、其他</w:t>
      </w:r>
      <w:r w:rsidR="00610F9A">
        <w:rPr>
          <w:rFonts w:eastAsia="標楷體" w:hint="eastAsia"/>
          <w:sz w:val="24"/>
        </w:rPr>
        <w:t>智慧財產權或其他權利時，收受方不得逕行申請，或提供第三</w:t>
      </w:r>
      <w:r>
        <w:rPr>
          <w:rFonts w:eastAsia="標楷體" w:hint="eastAsia"/>
          <w:sz w:val="24"/>
        </w:rPr>
        <w:t>人申請該專利權</w:t>
      </w:r>
      <w:r w:rsidR="00DF5632">
        <w:rPr>
          <w:rFonts w:eastAsia="標楷體" w:hint="eastAsia"/>
          <w:sz w:val="24"/>
        </w:rPr>
        <w:t>、</w:t>
      </w:r>
      <w:r>
        <w:rPr>
          <w:rFonts w:eastAsia="標楷體" w:hint="eastAsia"/>
          <w:sz w:val="24"/>
        </w:rPr>
        <w:t>著作權</w:t>
      </w:r>
      <w:r w:rsidR="00DF5632">
        <w:rPr>
          <w:rFonts w:eastAsia="標楷體" w:hint="eastAsia"/>
          <w:sz w:val="24"/>
        </w:rPr>
        <w:t>、其他</w:t>
      </w:r>
      <w:r>
        <w:rPr>
          <w:rFonts w:eastAsia="標楷體" w:hint="eastAsia"/>
          <w:sz w:val="24"/>
        </w:rPr>
        <w:t>智慧財產權或其他權利。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610F9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資料</w:t>
      </w:r>
      <w:proofErr w:type="gramStart"/>
      <w:r>
        <w:rPr>
          <w:rFonts w:eastAsia="標楷體" w:hint="eastAsia"/>
          <w:b/>
          <w:sz w:val="24"/>
        </w:rPr>
        <w:t>返還</w:t>
      </w:r>
      <w:r w:rsidR="007100DA">
        <w:rPr>
          <w:rFonts w:eastAsia="標楷體" w:hint="eastAsia"/>
          <w:b/>
          <w:sz w:val="24"/>
        </w:rPr>
        <w:t>或銷毀</w:t>
      </w:r>
      <w:proofErr w:type="gramEnd"/>
      <w:r w:rsidR="007100DA">
        <w:rPr>
          <w:rFonts w:eastAsia="標楷體" w:hint="eastAsia"/>
          <w:b/>
          <w:sz w:val="24"/>
        </w:rPr>
        <w:t>之義務</w:t>
      </w:r>
    </w:p>
    <w:p w:rsidR="007100DA" w:rsidRDefault="007B2E80">
      <w:pPr>
        <w:pStyle w:val="2"/>
        <w:spacing w:line="240" w:lineRule="atLeast"/>
        <w:ind w:left="400"/>
        <w:jc w:val="both"/>
        <w:rPr>
          <w:rFonts w:ascii="Times New Roman"/>
        </w:rPr>
      </w:pPr>
      <w:r>
        <w:rPr>
          <w:rFonts w:ascii="Times New Roman" w:hint="eastAsia"/>
        </w:rPr>
        <w:t>收受方應於本計畫終止或解除日</w:t>
      </w:r>
      <w:r w:rsidR="007100DA">
        <w:rPr>
          <w:rFonts w:ascii="Times New Roman" w:hint="eastAsia"/>
        </w:rPr>
        <w:t>，或接獲揭露方書面通知起</w:t>
      </w:r>
      <w:r w:rsidR="00C63CC7">
        <w:rPr>
          <w:rFonts w:ascii="Times New Roman" w:hint="eastAsia"/>
        </w:rPr>
        <w:t>三</w:t>
      </w:r>
      <w:r w:rsidR="007100DA">
        <w:rPr>
          <w:rFonts w:ascii="Times New Roman" w:hint="eastAsia"/>
        </w:rPr>
        <w:t>個工作日內，將揭露方已交付收受方之資料以及其所有複製本，不論係由揭露方提供或是由收受方所自行製作者，</w:t>
      </w:r>
      <w:proofErr w:type="gramStart"/>
      <w:r w:rsidR="007100DA">
        <w:rPr>
          <w:rFonts w:ascii="Times New Roman" w:hint="eastAsia"/>
        </w:rPr>
        <w:t>均應返</w:t>
      </w:r>
      <w:proofErr w:type="gramEnd"/>
      <w:r w:rsidR="007100DA">
        <w:rPr>
          <w:rFonts w:ascii="Times New Roman" w:hint="eastAsia"/>
        </w:rPr>
        <w:t>還揭露方。無法返還之資料，包括但不限於已安裝於硬體設備之軟體程式等電磁紀錄，收受方應即清除銷毀，且應由負責執行人員代表收受方簽署切結書，證明已確實銷毀。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保密期間</w:t>
      </w:r>
    </w:p>
    <w:p w:rsidR="007100DA" w:rsidRDefault="0022473F" w:rsidP="0022473F">
      <w:pPr>
        <w:spacing w:line="240" w:lineRule="atLeast"/>
        <w:ind w:leftChars="240" w:left="480"/>
        <w:jc w:val="both"/>
        <w:rPr>
          <w:rFonts w:ascii="標楷體" w:eastAsia="標楷體" w:hAnsi="標楷體" w:cs="絡遺羹"/>
          <w:bCs/>
          <w:color w:val="000000"/>
          <w:kern w:val="0"/>
          <w:sz w:val="24"/>
        </w:rPr>
      </w:pPr>
      <w:r>
        <w:rPr>
          <w:rFonts w:ascii="標楷體" w:eastAsia="標楷體" w:hAnsi="標楷體" w:cs="絡遺羹" w:hint="eastAsia"/>
          <w:bCs/>
          <w:color w:val="000000"/>
          <w:kern w:val="0"/>
          <w:sz w:val="24"/>
        </w:rPr>
        <w:t>雙方之保密義務自簽訂本協議書之日起</w:t>
      </w:r>
      <w:r w:rsidR="00F00BF2">
        <w:rPr>
          <w:rFonts w:ascii="標楷體" w:eastAsia="標楷體" w:hAnsi="標楷體" w:cs="絡遺羹" w:hint="eastAsia"/>
          <w:bCs/>
          <w:color w:val="000000"/>
          <w:kern w:val="0"/>
          <w:sz w:val="24"/>
        </w:rPr>
        <w:t>三</w:t>
      </w:r>
      <w:r w:rsidRPr="0022473F">
        <w:rPr>
          <w:rFonts w:ascii="標楷體" w:eastAsia="標楷體" w:hAnsi="標楷體" w:cs="絡遺羹" w:hint="eastAsia"/>
          <w:bCs/>
          <w:color w:val="000000"/>
          <w:kern w:val="0"/>
          <w:sz w:val="24"/>
        </w:rPr>
        <w:t>年為止</w:t>
      </w:r>
      <w:r w:rsidRPr="0022473F">
        <w:rPr>
          <w:rFonts w:ascii="標楷體" w:eastAsia="標楷體" w:hAnsi="標楷體" w:cs="絡遺羹" w:hint="eastAsia"/>
          <w:color w:val="000000"/>
          <w:kern w:val="0"/>
          <w:sz w:val="24"/>
        </w:rPr>
        <w:t>。</w:t>
      </w:r>
      <w:r w:rsidRPr="0022473F">
        <w:rPr>
          <w:rFonts w:ascii="標楷體" w:eastAsia="標楷體" w:hAnsi="標楷體" w:cs="絡遺羹" w:hint="eastAsia"/>
          <w:bCs/>
          <w:color w:val="000000"/>
          <w:kern w:val="0"/>
          <w:sz w:val="24"/>
        </w:rPr>
        <w:t>但揭露方之客戶基本資料，收受方需負永久保密責任，客戶基本資料之處理方式依本協議</w:t>
      </w:r>
      <w:r w:rsidR="00EF64F1">
        <w:rPr>
          <w:rFonts w:ascii="標楷體" w:eastAsia="標楷體" w:hAnsi="標楷體" w:cs="絡遺羹" w:hint="eastAsia"/>
          <w:bCs/>
          <w:color w:val="000000"/>
          <w:kern w:val="0"/>
          <w:sz w:val="24"/>
        </w:rPr>
        <w:t>書</w:t>
      </w:r>
      <w:r w:rsidRPr="0022473F">
        <w:rPr>
          <w:rFonts w:ascii="標楷體" w:eastAsia="標楷體" w:hAnsi="標楷體" w:cs="絡遺羹" w:hint="eastAsia"/>
          <w:bCs/>
          <w:color w:val="000000"/>
          <w:kern w:val="0"/>
          <w:sz w:val="24"/>
        </w:rPr>
        <w:t>第六條規定處理。</w:t>
      </w:r>
    </w:p>
    <w:p w:rsidR="0022473F" w:rsidRPr="0022473F" w:rsidRDefault="0022473F" w:rsidP="0022473F">
      <w:pPr>
        <w:spacing w:line="240" w:lineRule="atLeast"/>
        <w:ind w:leftChars="240" w:left="480"/>
        <w:jc w:val="both"/>
        <w:rPr>
          <w:rFonts w:ascii="標楷體" w:eastAsia="標楷體" w:hAnsi="標楷體"/>
          <w:sz w:val="24"/>
        </w:rPr>
      </w:pP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非授權之意思表示</w:t>
      </w:r>
    </w:p>
    <w:p w:rsidR="007100DA" w:rsidRDefault="007100DA">
      <w:pPr>
        <w:spacing w:line="240" w:lineRule="atLeast"/>
        <w:ind w:left="480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揭露方依本協議書而</w:t>
      </w:r>
      <w:r w:rsidR="006C7E34">
        <w:rPr>
          <w:rFonts w:eastAsia="標楷體" w:hint="eastAsia"/>
          <w:sz w:val="24"/>
        </w:rPr>
        <w:t>揭露、</w:t>
      </w:r>
      <w:r>
        <w:rPr>
          <w:rFonts w:eastAsia="標楷體" w:hint="eastAsia"/>
          <w:sz w:val="24"/>
        </w:rPr>
        <w:t>交付或告知收受方</w:t>
      </w:r>
      <w:r w:rsidR="00D03BE4">
        <w:rPr>
          <w:rFonts w:eastAsia="標楷體" w:hint="eastAsia"/>
          <w:sz w:val="24"/>
        </w:rPr>
        <w:t>任何</w:t>
      </w:r>
      <w:r w:rsidR="00D03BE4" w:rsidRPr="00D03BE4">
        <w:rPr>
          <w:rFonts w:eastAsia="標楷體" w:hint="eastAsia"/>
          <w:sz w:val="24"/>
        </w:rPr>
        <w:t>機密資料</w:t>
      </w:r>
      <w:r w:rsidR="00F928F1">
        <w:rPr>
          <w:rFonts w:eastAsia="標楷體" w:hint="eastAsia"/>
          <w:sz w:val="24"/>
        </w:rPr>
        <w:t>、</w:t>
      </w:r>
      <w:r w:rsidR="00D03BE4">
        <w:rPr>
          <w:rFonts w:eastAsia="標楷體" w:hint="eastAsia"/>
          <w:sz w:val="24"/>
        </w:rPr>
        <w:t>其他</w:t>
      </w:r>
      <w:r>
        <w:rPr>
          <w:rFonts w:eastAsia="標楷體" w:hint="eastAsia"/>
          <w:sz w:val="24"/>
        </w:rPr>
        <w:t>文件或資料之行為，並非授權或讓與揭露方所有</w:t>
      </w:r>
      <w:r w:rsidR="00D03BE4">
        <w:rPr>
          <w:rFonts w:eastAsia="標楷體" w:hint="eastAsia"/>
          <w:sz w:val="24"/>
        </w:rPr>
        <w:t>該</w:t>
      </w:r>
      <w:r w:rsidR="00D03BE4" w:rsidRPr="00D03BE4">
        <w:rPr>
          <w:rFonts w:eastAsia="標楷體" w:hint="eastAsia"/>
          <w:sz w:val="24"/>
        </w:rPr>
        <w:t>機密資料</w:t>
      </w:r>
      <w:r w:rsidR="00D03BE4">
        <w:rPr>
          <w:rFonts w:eastAsia="標楷體" w:hint="eastAsia"/>
          <w:sz w:val="24"/>
        </w:rPr>
        <w:t>或其他</w:t>
      </w:r>
      <w:r>
        <w:rPr>
          <w:rFonts w:eastAsia="標楷體" w:hint="eastAsia"/>
          <w:sz w:val="24"/>
        </w:rPr>
        <w:t>文件或資料上所記載之專利權、商標權、著作權、營業秘密、技術秘竅（</w:t>
      </w:r>
      <w:r>
        <w:rPr>
          <w:rFonts w:eastAsia="標楷體"/>
          <w:sz w:val="24"/>
        </w:rPr>
        <w:t>Know How</w:t>
      </w:r>
      <w:r>
        <w:rPr>
          <w:rFonts w:eastAsia="標楷體" w:hint="eastAsia"/>
          <w:sz w:val="24"/>
        </w:rPr>
        <w:t>）等智慧財產權或其他權利。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B2E80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違約罰則</w:t>
      </w:r>
    </w:p>
    <w:p w:rsidR="007B2E80" w:rsidRPr="001A736A" w:rsidRDefault="00CF15B7" w:rsidP="009D4E3D">
      <w:pPr>
        <w:pStyle w:val="2"/>
        <w:spacing w:line="240" w:lineRule="atLeast"/>
        <w:ind w:leftChars="0"/>
        <w:jc w:val="both"/>
        <w:rPr>
          <w:color w:val="000000"/>
        </w:rPr>
      </w:pPr>
      <w:r>
        <w:rPr>
          <w:rFonts w:hint="eastAsia"/>
        </w:rPr>
        <w:t>雙方同意，若任一方</w:t>
      </w:r>
      <w:r w:rsidR="007B2E80">
        <w:rPr>
          <w:rFonts w:hint="eastAsia"/>
        </w:rPr>
        <w:t>違反或未履行本協議書之規定時，應</w:t>
      </w:r>
      <w:r w:rsidR="0022473F">
        <w:rPr>
          <w:rFonts w:hint="eastAsia"/>
        </w:rPr>
        <w:t>賠償</w:t>
      </w:r>
      <w:r>
        <w:rPr>
          <w:rFonts w:hint="eastAsia"/>
        </w:rPr>
        <w:t>未違約之</w:t>
      </w:r>
      <w:r w:rsidR="009A7A88">
        <w:rPr>
          <w:rFonts w:hint="eastAsia"/>
        </w:rPr>
        <w:t>一</w:t>
      </w:r>
      <w:r w:rsidR="00C83669">
        <w:rPr>
          <w:rFonts w:hint="eastAsia"/>
        </w:rPr>
        <w:t>方</w:t>
      </w:r>
      <w:r w:rsidR="00736323" w:rsidRPr="001A736A">
        <w:rPr>
          <w:rFonts w:hint="eastAsia"/>
          <w:color w:val="000000"/>
        </w:rPr>
        <w:t>因此所生之</w:t>
      </w:r>
      <w:r w:rsidR="007B2E80" w:rsidRPr="001A736A">
        <w:rPr>
          <w:rFonts w:hint="eastAsia"/>
          <w:color w:val="000000"/>
        </w:rPr>
        <w:t>損害</w:t>
      </w:r>
      <w:r w:rsidR="00736323" w:rsidRPr="001A736A">
        <w:rPr>
          <w:rFonts w:hint="eastAsia"/>
          <w:color w:val="000000"/>
        </w:rPr>
        <w:t>負完全</w:t>
      </w:r>
      <w:r w:rsidR="007B2E80" w:rsidRPr="001A736A">
        <w:rPr>
          <w:rFonts w:hint="eastAsia"/>
          <w:color w:val="000000"/>
        </w:rPr>
        <w:t>賠償責任，並同意將違反本協議書所生之</w:t>
      </w:r>
      <w:r w:rsidRPr="001A736A">
        <w:rPr>
          <w:rFonts w:hint="eastAsia"/>
          <w:color w:val="000000"/>
        </w:rPr>
        <w:t>利益歸屬未違約之一</w:t>
      </w:r>
      <w:r w:rsidR="007B2E80" w:rsidRPr="001A736A">
        <w:rPr>
          <w:rFonts w:hint="eastAsia"/>
          <w:color w:val="000000"/>
        </w:rPr>
        <w:t>方享有。本條請求權之行使，不受本協議書第七條保密義務期間之影響。</w:t>
      </w:r>
    </w:p>
    <w:p w:rsidR="007100DA" w:rsidRDefault="007100DA">
      <w:pPr>
        <w:numPr>
          <w:ilvl w:val="0"/>
          <w:numId w:val="1"/>
        </w:num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/>
          <w:b/>
          <w:sz w:val="24"/>
        </w:rPr>
        <w:br w:type="page"/>
      </w:r>
      <w:r w:rsidR="007B2E80">
        <w:rPr>
          <w:rFonts w:eastAsia="標楷體" w:hint="eastAsia"/>
          <w:b/>
          <w:sz w:val="24"/>
        </w:rPr>
        <w:lastRenderedPageBreak/>
        <w:t>協議書修改</w:t>
      </w:r>
    </w:p>
    <w:p w:rsidR="007100DA" w:rsidRDefault="007B2E80" w:rsidP="00CF15B7">
      <w:pPr>
        <w:spacing w:line="240" w:lineRule="atLeast"/>
        <w:ind w:firstLineChars="200" w:firstLine="480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本協議書之各項規定，非經雙方當事人書面同意，不得任意修改。</w:t>
      </w:r>
      <w:r w:rsidR="0022473F">
        <w:rPr>
          <w:rFonts w:eastAsia="標楷體"/>
          <w:sz w:val="24"/>
        </w:rPr>
        <w:br/>
      </w:r>
    </w:p>
    <w:p w:rsidR="007100DA" w:rsidRDefault="00C7203E" w:rsidP="002D6585">
      <w:pPr>
        <w:numPr>
          <w:ilvl w:val="0"/>
          <w:numId w:val="1"/>
        </w:numPr>
        <w:tabs>
          <w:tab w:val="clear" w:pos="425"/>
          <w:tab w:val="num" w:pos="720"/>
        </w:tabs>
        <w:spacing w:line="240" w:lineRule="atLeast"/>
        <w:ind w:left="721" w:hangingChars="300" w:hanging="721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合意</w:t>
      </w:r>
      <w:r w:rsidR="007B2E80">
        <w:rPr>
          <w:rFonts w:eastAsia="標楷體" w:hint="eastAsia"/>
          <w:b/>
          <w:sz w:val="24"/>
        </w:rPr>
        <w:t>管轄</w:t>
      </w:r>
    </w:p>
    <w:p w:rsidR="007B2E80" w:rsidRDefault="007B2E80" w:rsidP="007B2E80">
      <w:pPr>
        <w:pStyle w:val="2"/>
        <w:spacing w:line="240" w:lineRule="atLeast"/>
        <w:ind w:left="400"/>
        <w:jc w:val="both"/>
        <w:rPr>
          <w:rFonts w:ascii="Times New Roman"/>
        </w:rPr>
      </w:pPr>
      <w:r>
        <w:rPr>
          <w:rFonts w:ascii="Times New Roman" w:hint="eastAsia"/>
        </w:rPr>
        <w:t>本協議書</w:t>
      </w:r>
      <w:r w:rsidR="00947964">
        <w:rPr>
          <w:rFonts w:ascii="Times New Roman" w:hint="eastAsia"/>
        </w:rPr>
        <w:t>其餘未規定事項，應依</w:t>
      </w:r>
      <w:r>
        <w:rPr>
          <w:rFonts w:ascii="Times New Roman" w:hint="eastAsia"/>
        </w:rPr>
        <w:t>中華民國</w:t>
      </w:r>
      <w:r w:rsidR="00947964">
        <w:rPr>
          <w:rFonts w:ascii="Times New Roman" w:hint="eastAsia"/>
        </w:rPr>
        <w:t>相關法規補充、解釋之</w:t>
      </w:r>
      <w:r>
        <w:rPr>
          <w:rFonts w:ascii="Times New Roman" w:hint="eastAsia"/>
        </w:rPr>
        <w:t>。若本</w:t>
      </w:r>
      <w:r w:rsidR="006213C1">
        <w:rPr>
          <w:rFonts w:ascii="Times New Roman" w:hint="eastAsia"/>
        </w:rPr>
        <w:t>協議書</w:t>
      </w:r>
      <w:r>
        <w:rPr>
          <w:rFonts w:ascii="Times New Roman" w:hint="eastAsia"/>
        </w:rPr>
        <w:t>產生任何爭議，雙方應以誠實信用原則協商解決，如有訴訟之必要，雙方同意以台灣</w:t>
      </w:r>
      <w:r w:rsidR="0040545A">
        <w:rPr>
          <w:rFonts w:ascii="Times New Roman" w:hint="eastAsia"/>
        </w:rPr>
        <w:t>新北</w:t>
      </w:r>
      <w:r>
        <w:rPr>
          <w:rFonts w:ascii="Times New Roman" w:hint="eastAsia"/>
        </w:rPr>
        <w:t>地方法院為第一審管轄法院。</w:t>
      </w:r>
    </w:p>
    <w:p w:rsidR="007100DA" w:rsidRPr="007B2E80" w:rsidRDefault="007100DA">
      <w:pPr>
        <w:spacing w:line="240" w:lineRule="atLeast"/>
        <w:ind w:left="480"/>
        <w:jc w:val="both"/>
        <w:rPr>
          <w:rFonts w:eastAsia="標楷體"/>
          <w:sz w:val="24"/>
        </w:rPr>
      </w:pPr>
    </w:p>
    <w:p w:rsidR="009A3A63" w:rsidRDefault="009A3A63" w:rsidP="009A3A63">
      <w:p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十二</w:t>
      </w:r>
      <w:r>
        <w:rPr>
          <w:rFonts w:eastAsia="標楷體" w:hint="eastAsia"/>
          <w:b/>
          <w:sz w:val="24"/>
        </w:rPr>
        <w:t xml:space="preserve">  </w:t>
      </w:r>
      <w:r>
        <w:rPr>
          <w:rFonts w:eastAsia="標楷體" w:hint="eastAsia"/>
          <w:b/>
          <w:sz w:val="24"/>
        </w:rPr>
        <w:t>協議書份數</w:t>
      </w:r>
    </w:p>
    <w:p w:rsidR="009A3A63" w:rsidRPr="00E401D8" w:rsidRDefault="009A3A63" w:rsidP="009A3A63">
      <w:pPr>
        <w:spacing w:line="240" w:lineRule="atLeast"/>
        <w:jc w:val="both"/>
        <w:rPr>
          <w:rFonts w:eastAsia="標楷體"/>
          <w:sz w:val="24"/>
        </w:rPr>
      </w:pPr>
      <w:r>
        <w:rPr>
          <w:rFonts w:eastAsia="標楷體" w:hint="eastAsia"/>
          <w:b/>
          <w:sz w:val="24"/>
        </w:rPr>
        <w:t xml:space="preserve">  </w:t>
      </w:r>
      <w:r w:rsidRPr="00E401D8">
        <w:rPr>
          <w:rFonts w:eastAsia="標楷體" w:hint="eastAsia"/>
          <w:sz w:val="24"/>
        </w:rPr>
        <w:t xml:space="preserve">  </w:t>
      </w:r>
      <w:r>
        <w:rPr>
          <w:rFonts w:eastAsia="標楷體" w:hint="eastAsia"/>
          <w:sz w:val="24"/>
        </w:rPr>
        <w:t>本協議書壹式兩份，雙方用印完成</w:t>
      </w:r>
      <w:r w:rsidRPr="00E401D8">
        <w:rPr>
          <w:rFonts w:eastAsia="標楷體" w:hint="eastAsia"/>
          <w:sz w:val="24"/>
        </w:rPr>
        <w:t>後，</w:t>
      </w:r>
      <w:proofErr w:type="gramStart"/>
      <w:r w:rsidRPr="00E401D8">
        <w:rPr>
          <w:rFonts w:eastAsia="標楷體" w:hint="eastAsia"/>
          <w:sz w:val="24"/>
        </w:rPr>
        <w:t>各執乙份</w:t>
      </w:r>
      <w:proofErr w:type="gramEnd"/>
      <w:r w:rsidRPr="00E401D8">
        <w:rPr>
          <w:rFonts w:eastAsia="標楷體" w:hint="eastAsia"/>
          <w:sz w:val="24"/>
        </w:rPr>
        <w:t>為</w:t>
      </w:r>
      <w:proofErr w:type="gramStart"/>
      <w:r w:rsidRPr="00E401D8">
        <w:rPr>
          <w:rFonts w:eastAsia="標楷體" w:hint="eastAsia"/>
          <w:sz w:val="24"/>
        </w:rPr>
        <w:t>憑</w:t>
      </w:r>
      <w:proofErr w:type="gramEnd"/>
      <w:r w:rsidRPr="00E401D8">
        <w:rPr>
          <w:rFonts w:eastAsia="標楷體" w:hint="eastAsia"/>
          <w:sz w:val="24"/>
        </w:rPr>
        <w:t>。</w:t>
      </w:r>
    </w:p>
    <w:p w:rsidR="007100DA" w:rsidRPr="009A3A63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Default="007100DA">
      <w:pPr>
        <w:spacing w:line="240" w:lineRule="atLeast"/>
        <w:jc w:val="both"/>
        <w:rPr>
          <w:rFonts w:eastAsia="標楷體"/>
          <w:b/>
          <w:sz w:val="24"/>
        </w:rPr>
      </w:pPr>
    </w:p>
    <w:p w:rsidR="007100DA" w:rsidRDefault="007100DA">
      <w:pPr>
        <w:spacing w:line="240" w:lineRule="atLeast"/>
        <w:jc w:val="both"/>
        <w:rPr>
          <w:rFonts w:eastAsia="標楷體"/>
          <w:b/>
          <w:sz w:val="24"/>
        </w:rPr>
      </w:pPr>
    </w:p>
    <w:p w:rsidR="007100DA" w:rsidRDefault="007100DA">
      <w:pPr>
        <w:spacing w:line="240" w:lineRule="atLeast"/>
        <w:jc w:val="both"/>
        <w:rPr>
          <w:rFonts w:eastAsia="標楷體"/>
          <w:b/>
          <w:sz w:val="24"/>
        </w:rPr>
      </w:pPr>
    </w:p>
    <w:p w:rsidR="007100DA" w:rsidRDefault="007100DA">
      <w:pPr>
        <w:spacing w:line="240" w:lineRule="atLeast"/>
        <w:jc w:val="both"/>
        <w:rPr>
          <w:rFonts w:eastAsia="標楷體"/>
          <w:b/>
          <w:sz w:val="24"/>
        </w:rPr>
      </w:pPr>
      <w:r>
        <w:rPr>
          <w:rFonts w:eastAsia="標楷體" w:hint="eastAsia"/>
          <w:b/>
          <w:sz w:val="24"/>
        </w:rPr>
        <w:t>立</w:t>
      </w:r>
      <w:r w:rsidR="009D4E3D">
        <w:rPr>
          <w:rFonts w:eastAsia="標楷體" w:hint="eastAsia"/>
          <w:b/>
          <w:sz w:val="24"/>
        </w:rPr>
        <w:t>協議</w:t>
      </w:r>
      <w:r>
        <w:rPr>
          <w:rFonts w:eastAsia="標楷體" w:hint="eastAsia"/>
          <w:b/>
          <w:sz w:val="24"/>
        </w:rPr>
        <w:t>書人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甲　　　方：</w:t>
      </w:r>
      <w:smartTag w:uri="urn:schemas-microsoft-com:office:smarttags" w:element="PersonName">
        <w:r w:rsidRPr="00F00BF2">
          <w:rPr>
            <w:rFonts w:eastAsia="標楷體" w:hint="eastAsia"/>
            <w:sz w:val="24"/>
          </w:rPr>
          <w:t>尼采</w:t>
        </w:r>
      </w:smartTag>
      <w:r w:rsidRPr="00F00BF2">
        <w:rPr>
          <w:rFonts w:eastAsia="標楷體" w:hint="eastAsia"/>
          <w:sz w:val="24"/>
        </w:rPr>
        <w:t>實業股份有限公司</w:t>
      </w:r>
      <w:r w:rsidRPr="00F00BF2">
        <w:rPr>
          <w:rFonts w:eastAsia="標楷體" w:hint="eastAsia"/>
          <w:sz w:val="24"/>
        </w:rPr>
        <w:t xml:space="preserve">   (</w:t>
      </w:r>
      <w:r w:rsidRPr="00F00BF2">
        <w:rPr>
          <w:rFonts w:eastAsia="標楷體" w:hint="eastAsia"/>
          <w:sz w:val="24"/>
        </w:rPr>
        <w:t>蓋章</w:t>
      </w:r>
      <w:r w:rsidRPr="00F00BF2">
        <w:rPr>
          <w:rFonts w:eastAsia="標楷體" w:hint="eastAsia"/>
          <w:sz w:val="24"/>
        </w:rPr>
        <w:t>)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負　責　人：張政環</w:t>
      </w:r>
      <w:r w:rsidRPr="00F00BF2">
        <w:rPr>
          <w:rFonts w:eastAsia="標楷體" w:hint="eastAsia"/>
          <w:sz w:val="24"/>
        </w:rPr>
        <w:t xml:space="preserve">                 (</w:t>
      </w:r>
      <w:r w:rsidRPr="00F00BF2">
        <w:rPr>
          <w:rFonts w:eastAsia="標楷體" w:hint="eastAsia"/>
          <w:sz w:val="24"/>
        </w:rPr>
        <w:t>簽章</w:t>
      </w:r>
      <w:r w:rsidRPr="00F00BF2">
        <w:rPr>
          <w:rFonts w:eastAsia="標楷體" w:hint="eastAsia"/>
          <w:sz w:val="24"/>
        </w:rPr>
        <w:t>)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地　　　址：新北市中和區中山路二段</w:t>
      </w:r>
      <w:r w:rsidRPr="00F00BF2">
        <w:rPr>
          <w:rFonts w:eastAsia="標楷體" w:hint="eastAsia"/>
          <w:sz w:val="24"/>
        </w:rPr>
        <w:t>560</w:t>
      </w:r>
      <w:r w:rsidRPr="00F00BF2">
        <w:rPr>
          <w:rFonts w:eastAsia="標楷體" w:hint="eastAsia"/>
          <w:sz w:val="24"/>
        </w:rPr>
        <w:t>號</w:t>
      </w:r>
      <w:r w:rsidRPr="00F00BF2">
        <w:rPr>
          <w:rFonts w:eastAsia="標楷體" w:hint="eastAsia"/>
          <w:sz w:val="24"/>
        </w:rPr>
        <w:t>4</w:t>
      </w:r>
      <w:r w:rsidRPr="00F00BF2">
        <w:rPr>
          <w:rFonts w:eastAsia="標楷體" w:hint="eastAsia"/>
          <w:sz w:val="24"/>
        </w:rPr>
        <w:t>樓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統一編號</w:t>
      </w:r>
      <w:r w:rsidRPr="00F00BF2">
        <w:rPr>
          <w:rFonts w:eastAsia="標楷體" w:hint="eastAsia"/>
          <w:sz w:val="24"/>
        </w:rPr>
        <w:t xml:space="preserve">  </w:t>
      </w:r>
      <w:r w:rsidRPr="00F00BF2">
        <w:rPr>
          <w:rFonts w:eastAsia="標楷體" w:hint="eastAsia"/>
          <w:sz w:val="24"/>
        </w:rPr>
        <w:t>：</w:t>
      </w:r>
      <w:r w:rsidRPr="00F00BF2">
        <w:rPr>
          <w:rFonts w:eastAsia="標楷體" w:hint="eastAsia"/>
          <w:sz w:val="24"/>
        </w:rPr>
        <w:t>15844295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乙　　　方：</w:t>
      </w:r>
      <w:r w:rsidR="0025435A">
        <w:rPr>
          <w:rFonts w:eastAsia="標楷體" w:hint="eastAsia"/>
          <w:sz w:val="24"/>
        </w:rPr>
        <w:t xml:space="preserve">                       </w:t>
      </w:r>
      <w:r w:rsidRPr="00F00BF2">
        <w:rPr>
          <w:rFonts w:eastAsia="標楷體" w:hint="eastAsia"/>
          <w:sz w:val="24"/>
        </w:rPr>
        <w:t>(</w:t>
      </w:r>
      <w:r w:rsidRPr="00F00BF2">
        <w:rPr>
          <w:rFonts w:eastAsia="標楷體" w:hint="eastAsia"/>
          <w:sz w:val="24"/>
        </w:rPr>
        <w:t>簽章</w:t>
      </w:r>
      <w:r w:rsidRPr="00F00BF2">
        <w:rPr>
          <w:rFonts w:eastAsia="標楷體" w:hint="eastAsia"/>
          <w:sz w:val="24"/>
        </w:rPr>
        <w:t>)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負　責　人：</w:t>
      </w:r>
      <w:r w:rsidRPr="00F00BF2">
        <w:rPr>
          <w:rFonts w:eastAsia="標楷體" w:hint="eastAsia"/>
          <w:sz w:val="24"/>
        </w:rPr>
        <w:t xml:space="preserve">                      </w:t>
      </w:r>
      <w:r w:rsidR="0025435A">
        <w:rPr>
          <w:rFonts w:eastAsia="標楷體" w:hint="eastAsia"/>
          <w:sz w:val="24"/>
        </w:rPr>
        <w:t xml:space="preserve"> </w:t>
      </w:r>
      <w:r w:rsidRPr="00F00BF2">
        <w:rPr>
          <w:rFonts w:eastAsia="標楷體" w:hint="eastAsia"/>
          <w:sz w:val="24"/>
        </w:rPr>
        <w:t>(</w:t>
      </w:r>
      <w:r w:rsidRPr="00F00BF2">
        <w:rPr>
          <w:rFonts w:eastAsia="標楷體" w:hint="eastAsia"/>
          <w:sz w:val="24"/>
        </w:rPr>
        <w:t>簽章</w:t>
      </w:r>
      <w:r w:rsidRPr="00F00BF2">
        <w:rPr>
          <w:rFonts w:eastAsia="標楷體" w:hint="eastAsia"/>
          <w:sz w:val="24"/>
        </w:rPr>
        <w:t>)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地　　　址：</w:t>
      </w:r>
    </w:p>
    <w:p w:rsidR="00F00BF2" w:rsidRPr="00F00BF2" w:rsidRDefault="00F00BF2" w:rsidP="00F00BF2">
      <w:pPr>
        <w:spacing w:line="240" w:lineRule="atLeast"/>
        <w:jc w:val="both"/>
        <w:rPr>
          <w:rFonts w:eastAsia="標楷體"/>
          <w:sz w:val="24"/>
        </w:rPr>
      </w:pPr>
      <w:r w:rsidRPr="00F00BF2">
        <w:rPr>
          <w:rFonts w:eastAsia="標楷體" w:hint="eastAsia"/>
          <w:sz w:val="24"/>
        </w:rPr>
        <w:t>統一編號</w:t>
      </w:r>
      <w:r w:rsidRPr="00F00BF2">
        <w:rPr>
          <w:rFonts w:eastAsia="標楷體" w:hint="eastAsia"/>
          <w:sz w:val="24"/>
        </w:rPr>
        <w:t xml:space="preserve">  </w:t>
      </w:r>
      <w:r w:rsidRPr="00F00BF2">
        <w:rPr>
          <w:rFonts w:eastAsia="標楷體" w:hint="eastAsia"/>
          <w:sz w:val="24"/>
        </w:rPr>
        <w:t>：</w:t>
      </w:r>
      <w:r w:rsidRPr="00F00BF2">
        <w:rPr>
          <w:rFonts w:eastAsia="標楷體"/>
          <w:sz w:val="24"/>
        </w:rPr>
        <w:t xml:space="preserve"> </w:t>
      </w:r>
    </w:p>
    <w:p w:rsidR="007100DA" w:rsidRDefault="007100DA">
      <w:pPr>
        <w:spacing w:line="240" w:lineRule="atLeast"/>
        <w:jc w:val="both"/>
        <w:rPr>
          <w:rFonts w:eastAsia="標楷體"/>
          <w:sz w:val="24"/>
        </w:rPr>
      </w:pPr>
    </w:p>
    <w:p w:rsidR="007100DA" w:rsidRPr="00320B6B" w:rsidRDefault="00320B6B" w:rsidP="00320B6B">
      <w:pPr>
        <w:spacing w:line="240" w:lineRule="atLeast"/>
        <w:jc w:val="distribute"/>
        <w:rPr>
          <w:rFonts w:eastAsia="標楷體"/>
          <w:b/>
          <w:sz w:val="24"/>
        </w:rPr>
      </w:pPr>
      <w:r w:rsidRPr="00320B6B">
        <w:rPr>
          <w:rFonts w:eastAsia="標楷體" w:hint="eastAsia"/>
          <w:b/>
          <w:sz w:val="24"/>
        </w:rPr>
        <w:t>中華民國</w:t>
      </w:r>
      <w:r w:rsidRPr="00320B6B">
        <w:rPr>
          <w:rFonts w:eastAsia="標楷體" w:hint="eastAsia"/>
          <w:b/>
          <w:sz w:val="24"/>
        </w:rPr>
        <w:t xml:space="preserve"> </w:t>
      </w:r>
      <w:del w:id="0" w:author="採購-程文貞" w:date="2019-03-15T14:55:00Z">
        <w:r w:rsidR="00F00BF2" w:rsidDel="00F97C99">
          <w:rPr>
            <w:rFonts w:eastAsia="標楷體" w:hint="eastAsia"/>
            <w:b/>
            <w:sz w:val="24"/>
          </w:rPr>
          <w:delText>103</w:delText>
        </w:r>
        <w:r w:rsidRPr="00320B6B" w:rsidDel="00F97C99">
          <w:rPr>
            <w:rFonts w:eastAsia="標楷體" w:hint="eastAsia"/>
            <w:b/>
            <w:sz w:val="24"/>
          </w:rPr>
          <w:delText xml:space="preserve"> </w:delText>
        </w:r>
      </w:del>
      <w:ins w:id="1" w:author="Scott" w:date="2019-04-04T10:12:00Z">
        <w:r w:rsidR="00352B25">
          <w:rPr>
            <w:rFonts w:eastAsia="標楷體" w:hint="eastAsia"/>
            <w:b/>
            <w:sz w:val="24"/>
          </w:rPr>
          <w:t>109</w:t>
        </w:r>
      </w:ins>
      <w:ins w:id="2" w:author="採購-程文貞" w:date="2019-03-15T14:55:00Z">
        <w:del w:id="3" w:author="Scott" w:date="2019-04-04T10:12:00Z">
          <w:r w:rsidR="00F97C99" w:rsidDel="00352B25">
            <w:rPr>
              <w:rFonts w:eastAsia="標楷體" w:hint="eastAsia"/>
              <w:b/>
              <w:sz w:val="24"/>
            </w:rPr>
            <w:delText>10</w:delText>
          </w:r>
          <w:r w:rsidR="00F97C99" w:rsidDel="00352B25">
            <w:rPr>
              <w:rFonts w:eastAsia="標楷體"/>
              <w:b/>
              <w:sz w:val="24"/>
            </w:rPr>
            <w:delText>8</w:delText>
          </w:r>
        </w:del>
      </w:ins>
      <w:r w:rsidRPr="00320B6B">
        <w:rPr>
          <w:rFonts w:eastAsia="標楷體" w:hint="eastAsia"/>
          <w:b/>
          <w:sz w:val="24"/>
        </w:rPr>
        <w:t>年</w:t>
      </w:r>
      <w:ins w:id="4" w:author="Scott" w:date="2019-04-04T10:12:00Z">
        <w:r w:rsidR="00352B25">
          <w:rPr>
            <w:rFonts w:eastAsia="標楷體" w:hint="eastAsia"/>
            <w:b/>
            <w:sz w:val="24"/>
          </w:rPr>
          <w:t>4</w:t>
        </w:r>
      </w:ins>
      <w:del w:id="5" w:author="Scott" w:date="2019-04-04T10:12:00Z">
        <w:r w:rsidR="00F00BF2" w:rsidDel="00352B25">
          <w:rPr>
            <w:rFonts w:eastAsia="標楷體" w:hint="eastAsia"/>
            <w:b/>
            <w:sz w:val="24"/>
          </w:rPr>
          <w:delText>1</w:delText>
        </w:r>
        <w:r w:rsidR="0025435A" w:rsidDel="00352B25">
          <w:rPr>
            <w:rFonts w:eastAsia="標楷體" w:hint="eastAsia"/>
            <w:b/>
            <w:sz w:val="24"/>
          </w:rPr>
          <w:delText>2</w:delText>
        </w:r>
      </w:del>
      <w:ins w:id="6" w:author="採購-程文貞" w:date="2019-03-15T14:56:00Z">
        <w:del w:id="7" w:author="Scott" w:date="2019-04-04T10:12:00Z">
          <w:r w:rsidR="00F97C99" w:rsidDel="00352B25">
            <w:rPr>
              <w:rFonts w:eastAsia="標楷體"/>
              <w:b/>
              <w:sz w:val="24"/>
            </w:rPr>
            <w:delText>03</w:delText>
          </w:r>
        </w:del>
      </w:ins>
      <w:r w:rsidRPr="00320B6B">
        <w:rPr>
          <w:rFonts w:eastAsia="標楷體" w:hint="eastAsia"/>
          <w:b/>
          <w:sz w:val="24"/>
        </w:rPr>
        <w:t>月</w:t>
      </w:r>
      <w:ins w:id="8" w:author="Scott" w:date="2019-04-04T10:12:00Z">
        <w:r w:rsidR="00352B25">
          <w:rPr>
            <w:rFonts w:eastAsia="標楷體" w:hint="eastAsia"/>
            <w:b/>
            <w:sz w:val="24"/>
          </w:rPr>
          <w:t>4</w:t>
        </w:r>
      </w:ins>
      <w:bookmarkStart w:id="9" w:name="_GoBack"/>
      <w:bookmarkEnd w:id="9"/>
      <w:del w:id="10" w:author="Scott" w:date="2019-04-04T10:12:00Z">
        <w:r w:rsidR="00F00BF2" w:rsidDel="00352B25">
          <w:rPr>
            <w:rFonts w:eastAsia="標楷體" w:hint="eastAsia"/>
            <w:b/>
            <w:sz w:val="24"/>
          </w:rPr>
          <w:delText xml:space="preserve">  </w:delText>
        </w:r>
      </w:del>
      <w:ins w:id="11" w:author="採購-程文貞" w:date="2019-03-15T14:56:00Z">
        <w:del w:id="12" w:author="Scott" w:date="2019-04-04T10:12:00Z">
          <w:r w:rsidR="00F97C99" w:rsidDel="00352B25">
            <w:rPr>
              <w:rFonts w:eastAsia="標楷體"/>
              <w:b/>
              <w:sz w:val="24"/>
            </w:rPr>
            <w:delText>15</w:delText>
          </w:r>
        </w:del>
      </w:ins>
      <w:r w:rsidRPr="00320B6B">
        <w:rPr>
          <w:rFonts w:eastAsia="標楷體" w:hint="eastAsia"/>
          <w:b/>
          <w:sz w:val="24"/>
        </w:rPr>
        <w:t>日</w:t>
      </w:r>
    </w:p>
    <w:p w:rsidR="00F05912" w:rsidRDefault="00F05912" w:rsidP="00A9777D">
      <w:pPr>
        <w:spacing w:line="240" w:lineRule="atLeast"/>
        <w:rPr>
          <w:sz w:val="24"/>
        </w:rPr>
      </w:pPr>
    </w:p>
    <w:sectPr w:rsidR="00F05912">
      <w:footerReference w:type="even" r:id="rId9"/>
      <w:footerReference w:type="default" r:id="rId10"/>
      <w:footerReference w:type="first" r:id="rId11"/>
      <w:pgSz w:w="11906" w:h="16838" w:code="9"/>
      <w:pgMar w:top="1134" w:right="720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038" w:rsidRDefault="00FF2038">
      <w:r>
        <w:separator/>
      </w:r>
    </w:p>
  </w:endnote>
  <w:endnote w:type="continuationSeparator" w:id="0">
    <w:p w:rsidR="00FF2038" w:rsidRDefault="00FF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絡遺羹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0A" w:rsidRDefault="006F1B0A" w:rsidP="0032691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F1B0A" w:rsidRDefault="006F1B0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0A" w:rsidRDefault="006F1B0A" w:rsidP="0032691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52B25">
      <w:rPr>
        <w:rStyle w:val="a9"/>
        <w:noProof/>
      </w:rPr>
      <w:t>3</w:t>
    </w:r>
    <w:r>
      <w:rPr>
        <w:rStyle w:val="a9"/>
      </w:rPr>
      <w:fldChar w:fldCharType="end"/>
    </w:r>
  </w:p>
  <w:p w:rsidR="006F1B0A" w:rsidRDefault="006F1B0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0A" w:rsidRDefault="006F1B0A">
    <w:pPr>
      <w:pStyle w:val="a7"/>
    </w:pPr>
    <w:r>
      <w:rPr>
        <w:rFonts w:eastAsia="標楷體" w:hint="eastAsia"/>
        <w:sz w:val="22"/>
      </w:rPr>
      <w:t>APBW_NDA_200X_XXXX_XXX</w:t>
    </w:r>
    <w:r>
      <w:rPr>
        <w:rFonts w:eastAsia="標楷體" w:hint="eastAsia"/>
        <w:sz w:val="22"/>
      </w:rPr>
      <w:t>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038" w:rsidRDefault="00FF2038">
      <w:r>
        <w:separator/>
      </w:r>
    </w:p>
  </w:footnote>
  <w:footnote w:type="continuationSeparator" w:id="0">
    <w:p w:rsidR="00FF2038" w:rsidRDefault="00FF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A2D"/>
    <w:multiLevelType w:val="multilevel"/>
    <w:tmpl w:val="BA06199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none"/>
      <w:lvlText w:val="2.2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FA600CA"/>
    <w:multiLevelType w:val="hybridMultilevel"/>
    <w:tmpl w:val="F6C46A7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2">
    <w:nsid w:val="42B67195"/>
    <w:multiLevelType w:val="hybridMultilevel"/>
    <w:tmpl w:val="69A65C42"/>
    <w:lvl w:ilvl="0" w:tplc="FFFFFFFF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4F83AA2"/>
    <w:multiLevelType w:val="hybridMultilevel"/>
    <w:tmpl w:val="2BE20964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25"/>
    <w:rsid w:val="0002010B"/>
    <w:rsid w:val="000468EC"/>
    <w:rsid w:val="0004785D"/>
    <w:rsid w:val="00060DDB"/>
    <w:rsid w:val="000A4A61"/>
    <w:rsid w:val="000E1812"/>
    <w:rsid w:val="000E1F46"/>
    <w:rsid w:val="000F0C8A"/>
    <w:rsid w:val="000F21E6"/>
    <w:rsid w:val="0010494E"/>
    <w:rsid w:val="00153B33"/>
    <w:rsid w:val="001622C9"/>
    <w:rsid w:val="001A59F2"/>
    <w:rsid w:val="001A736A"/>
    <w:rsid w:val="001E3CB7"/>
    <w:rsid w:val="001E61C6"/>
    <w:rsid w:val="0022473F"/>
    <w:rsid w:val="0024675E"/>
    <w:rsid w:val="0025435A"/>
    <w:rsid w:val="00256C0B"/>
    <w:rsid w:val="00263043"/>
    <w:rsid w:val="00264AA4"/>
    <w:rsid w:val="002A0FB6"/>
    <w:rsid w:val="002B316C"/>
    <w:rsid w:val="002C758B"/>
    <w:rsid w:val="002D218C"/>
    <w:rsid w:val="002D3EED"/>
    <w:rsid w:val="002D6585"/>
    <w:rsid w:val="003021E3"/>
    <w:rsid w:val="00320B6B"/>
    <w:rsid w:val="00326915"/>
    <w:rsid w:val="00333651"/>
    <w:rsid w:val="00352B25"/>
    <w:rsid w:val="003617FD"/>
    <w:rsid w:val="003650D1"/>
    <w:rsid w:val="00376215"/>
    <w:rsid w:val="00384A87"/>
    <w:rsid w:val="003978CF"/>
    <w:rsid w:val="003A029D"/>
    <w:rsid w:val="003E3640"/>
    <w:rsid w:val="0040545A"/>
    <w:rsid w:val="00471A95"/>
    <w:rsid w:val="004812A5"/>
    <w:rsid w:val="00483294"/>
    <w:rsid w:val="004A5E4C"/>
    <w:rsid w:val="005047B9"/>
    <w:rsid w:val="0050656A"/>
    <w:rsid w:val="00572A4E"/>
    <w:rsid w:val="00572BB4"/>
    <w:rsid w:val="0058556F"/>
    <w:rsid w:val="00594967"/>
    <w:rsid w:val="005B449B"/>
    <w:rsid w:val="005C18C8"/>
    <w:rsid w:val="005C228E"/>
    <w:rsid w:val="005C7875"/>
    <w:rsid w:val="00610F9A"/>
    <w:rsid w:val="006177A9"/>
    <w:rsid w:val="006213C1"/>
    <w:rsid w:val="006C7E34"/>
    <w:rsid w:val="006D77AC"/>
    <w:rsid w:val="006D7A59"/>
    <w:rsid w:val="006F1B0A"/>
    <w:rsid w:val="006F3492"/>
    <w:rsid w:val="007100DA"/>
    <w:rsid w:val="00721213"/>
    <w:rsid w:val="00736323"/>
    <w:rsid w:val="00750686"/>
    <w:rsid w:val="00791FA0"/>
    <w:rsid w:val="007B2E80"/>
    <w:rsid w:val="00840432"/>
    <w:rsid w:val="00845F84"/>
    <w:rsid w:val="00846091"/>
    <w:rsid w:val="00874352"/>
    <w:rsid w:val="00897BED"/>
    <w:rsid w:val="008B4780"/>
    <w:rsid w:val="008B4C1F"/>
    <w:rsid w:val="008E581C"/>
    <w:rsid w:val="008E7EE4"/>
    <w:rsid w:val="00912B64"/>
    <w:rsid w:val="00917BDC"/>
    <w:rsid w:val="00922F62"/>
    <w:rsid w:val="00934F6B"/>
    <w:rsid w:val="00947964"/>
    <w:rsid w:val="00961C14"/>
    <w:rsid w:val="00980B41"/>
    <w:rsid w:val="0098720A"/>
    <w:rsid w:val="009A3A63"/>
    <w:rsid w:val="009A7A88"/>
    <w:rsid w:val="009B38CC"/>
    <w:rsid w:val="009D4E3D"/>
    <w:rsid w:val="00A164EF"/>
    <w:rsid w:val="00A44CDF"/>
    <w:rsid w:val="00A719DB"/>
    <w:rsid w:val="00A95A01"/>
    <w:rsid w:val="00A9777D"/>
    <w:rsid w:val="00B02770"/>
    <w:rsid w:val="00B04267"/>
    <w:rsid w:val="00BD4038"/>
    <w:rsid w:val="00C11345"/>
    <w:rsid w:val="00C63CC7"/>
    <w:rsid w:val="00C7203E"/>
    <w:rsid w:val="00C83669"/>
    <w:rsid w:val="00CA42AE"/>
    <w:rsid w:val="00CB24C0"/>
    <w:rsid w:val="00CF15B7"/>
    <w:rsid w:val="00D02A0F"/>
    <w:rsid w:val="00D032C9"/>
    <w:rsid w:val="00D03BE4"/>
    <w:rsid w:val="00D17BB7"/>
    <w:rsid w:val="00D609BC"/>
    <w:rsid w:val="00DD240D"/>
    <w:rsid w:val="00DD34B9"/>
    <w:rsid w:val="00DF5632"/>
    <w:rsid w:val="00E15BA6"/>
    <w:rsid w:val="00E172AD"/>
    <w:rsid w:val="00E4562F"/>
    <w:rsid w:val="00E57D24"/>
    <w:rsid w:val="00E63AFF"/>
    <w:rsid w:val="00E94AAF"/>
    <w:rsid w:val="00EF64F1"/>
    <w:rsid w:val="00F00BF2"/>
    <w:rsid w:val="00F03C13"/>
    <w:rsid w:val="00F05912"/>
    <w:rsid w:val="00F24D28"/>
    <w:rsid w:val="00F45231"/>
    <w:rsid w:val="00F86FEE"/>
    <w:rsid w:val="00F928F1"/>
    <w:rsid w:val="00F97C99"/>
    <w:rsid w:val="00FB4F9D"/>
    <w:rsid w:val="00FC456F"/>
    <w:rsid w:val="00FD6B74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  <w:sz w:val="24"/>
      <w:szCs w:val="20"/>
    </w:rPr>
  </w:style>
  <w:style w:type="paragraph" w:styleId="a4">
    <w:name w:val="Body Text"/>
    <w:basedOn w:val="a"/>
    <w:pPr>
      <w:widowControl/>
      <w:jc w:val="both"/>
    </w:pPr>
    <w:rPr>
      <w:rFonts w:ascii="標楷體" w:eastAsia="標楷體" w:hAnsi="標楷體" w:cs="Arial"/>
      <w:color w:val="000000"/>
      <w:sz w:val="24"/>
    </w:rPr>
  </w:style>
  <w:style w:type="paragraph" w:styleId="a5">
    <w:name w:val="Body Text Indent"/>
    <w:basedOn w:val="a"/>
    <w:pPr>
      <w:ind w:leftChars="200" w:left="480"/>
      <w:jc w:val="both"/>
    </w:pPr>
    <w:rPr>
      <w:rFonts w:ascii="標楷體" w:eastAsia="標楷體"/>
      <w:sz w:val="24"/>
    </w:rPr>
  </w:style>
  <w:style w:type="paragraph" w:styleId="2">
    <w:name w:val="Body Text Indent 2"/>
    <w:basedOn w:val="a"/>
    <w:pPr>
      <w:ind w:leftChars="200" w:left="480"/>
    </w:pPr>
    <w:rPr>
      <w:rFonts w:ascii="標楷體" w:eastAsia="標楷體"/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Balloon Text"/>
    <w:basedOn w:val="a"/>
    <w:semiHidden/>
    <w:rsid w:val="007B2E80"/>
    <w:rPr>
      <w:rFonts w:ascii="Arial" w:hAnsi="Arial"/>
      <w:sz w:val="18"/>
      <w:szCs w:val="18"/>
    </w:rPr>
  </w:style>
  <w:style w:type="character" w:styleId="a9">
    <w:name w:val="page number"/>
    <w:basedOn w:val="a0"/>
    <w:rsid w:val="007B2E80"/>
  </w:style>
  <w:style w:type="character" w:styleId="aa">
    <w:name w:val="annotation reference"/>
    <w:semiHidden/>
    <w:rsid w:val="006D7A59"/>
    <w:rPr>
      <w:sz w:val="18"/>
      <w:szCs w:val="18"/>
    </w:rPr>
  </w:style>
  <w:style w:type="paragraph" w:styleId="ab">
    <w:name w:val="annotation text"/>
    <w:basedOn w:val="a"/>
    <w:semiHidden/>
    <w:rsid w:val="006D7A59"/>
  </w:style>
  <w:style w:type="paragraph" w:styleId="ac">
    <w:name w:val="annotation subject"/>
    <w:basedOn w:val="ab"/>
    <w:next w:val="ab"/>
    <w:semiHidden/>
    <w:rsid w:val="006D7A59"/>
    <w:rPr>
      <w:b/>
      <w:bCs/>
    </w:rPr>
  </w:style>
  <w:style w:type="table" w:styleId="ad">
    <w:name w:val="Table Grid"/>
    <w:basedOn w:val="a1"/>
    <w:rsid w:val="00F059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  <w:sz w:val="24"/>
      <w:szCs w:val="20"/>
    </w:rPr>
  </w:style>
  <w:style w:type="paragraph" w:styleId="a4">
    <w:name w:val="Body Text"/>
    <w:basedOn w:val="a"/>
    <w:pPr>
      <w:widowControl/>
      <w:jc w:val="both"/>
    </w:pPr>
    <w:rPr>
      <w:rFonts w:ascii="標楷體" w:eastAsia="標楷體" w:hAnsi="標楷體" w:cs="Arial"/>
      <w:color w:val="000000"/>
      <w:sz w:val="24"/>
    </w:rPr>
  </w:style>
  <w:style w:type="paragraph" w:styleId="a5">
    <w:name w:val="Body Text Indent"/>
    <w:basedOn w:val="a"/>
    <w:pPr>
      <w:ind w:leftChars="200" w:left="480"/>
      <w:jc w:val="both"/>
    </w:pPr>
    <w:rPr>
      <w:rFonts w:ascii="標楷體" w:eastAsia="標楷體"/>
      <w:sz w:val="24"/>
    </w:rPr>
  </w:style>
  <w:style w:type="paragraph" w:styleId="2">
    <w:name w:val="Body Text Indent 2"/>
    <w:basedOn w:val="a"/>
    <w:pPr>
      <w:ind w:leftChars="200" w:left="480"/>
    </w:pPr>
    <w:rPr>
      <w:rFonts w:ascii="標楷體" w:eastAsia="標楷體"/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Balloon Text"/>
    <w:basedOn w:val="a"/>
    <w:semiHidden/>
    <w:rsid w:val="007B2E80"/>
    <w:rPr>
      <w:rFonts w:ascii="Arial" w:hAnsi="Arial"/>
      <w:sz w:val="18"/>
      <w:szCs w:val="18"/>
    </w:rPr>
  </w:style>
  <w:style w:type="character" w:styleId="a9">
    <w:name w:val="page number"/>
    <w:basedOn w:val="a0"/>
    <w:rsid w:val="007B2E80"/>
  </w:style>
  <w:style w:type="character" w:styleId="aa">
    <w:name w:val="annotation reference"/>
    <w:semiHidden/>
    <w:rsid w:val="006D7A59"/>
    <w:rPr>
      <w:sz w:val="18"/>
      <w:szCs w:val="18"/>
    </w:rPr>
  </w:style>
  <w:style w:type="paragraph" w:styleId="ab">
    <w:name w:val="annotation text"/>
    <w:basedOn w:val="a"/>
    <w:semiHidden/>
    <w:rsid w:val="006D7A59"/>
  </w:style>
  <w:style w:type="paragraph" w:styleId="ac">
    <w:name w:val="annotation subject"/>
    <w:basedOn w:val="ab"/>
    <w:next w:val="ab"/>
    <w:semiHidden/>
    <w:rsid w:val="006D7A59"/>
    <w:rPr>
      <w:b/>
      <w:bCs/>
    </w:rPr>
  </w:style>
  <w:style w:type="table" w:styleId="ad">
    <w:name w:val="Table Grid"/>
    <w:basedOn w:val="a1"/>
    <w:rsid w:val="00F059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Desktop\&#20445;&#23494;&#21332;&#35696;&#26360;-&#23612;&#37319;&#29256;&#26412;%201031210-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C319-AC05-4C9B-834E-1DE9B70A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保密協議書-尼采版本 1031210-1</Template>
  <TotalTime>2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保密協議書</dc:title>
  <dc:creator>Scott</dc:creator>
  <cp:lastModifiedBy>Scott</cp:lastModifiedBy>
  <cp:revision>1</cp:revision>
  <cp:lastPrinted>2014-11-26T09:39:00Z</cp:lastPrinted>
  <dcterms:created xsi:type="dcterms:W3CDTF">2019-04-04T02:11:00Z</dcterms:created>
  <dcterms:modified xsi:type="dcterms:W3CDTF">2019-04-04T02:13:00Z</dcterms:modified>
</cp:coreProperties>
</file>